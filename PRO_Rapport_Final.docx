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2EA" w:rsidRDefault="00680DB5" w:rsidP="00680DB5">
      <w:pPr>
        <w:pStyle w:val="Titre"/>
        <w:jc w:val="center"/>
      </w:pPr>
      <w:r>
        <w:t>Smartcity</w:t>
      </w:r>
    </w:p>
    <w:p w:rsidR="003735B1" w:rsidRPr="003735B1" w:rsidRDefault="003735B1" w:rsidP="003735B1"/>
    <w:p w:rsidR="003735B1" w:rsidRDefault="003735B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2633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35B1" w:rsidRDefault="003735B1">
          <w:pPr>
            <w:pStyle w:val="En-ttedetabledesmatires"/>
          </w:pPr>
          <w:r>
            <w:t>Table des matières</w:t>
          </w:r>
        </w:p>
        <w:p w:rsidR="005856E1" w:rsidRDefault="003735B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14444" w:history="1">
            <w:r w:rsidR="005856E1" w:rsidRPr="00EB736D">
              <w:rPr>
                <w:rStyle w:val="Lienhypertexte"/>
                <w:noProof/>
              </w:rPr>
              <w:t>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Introduction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_Toc482714444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45" w:history="1">
            <w:r w:rsidR="005856E1" w:rsidRPr="00EB736D">
              <w:rPr>
                <w:rStyle w:val="Lienhypertexte"/>
                <w:noProof/>
              </w:rPr>
              <w:t>1.1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Objetifs du projet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_Toc482714445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46" w:history="1">
            <w:r w:rsidR="005856E1" w:rsidRPr="00EB736D">
              <w:rPr>
                <w:rStyle w:val="Lienhypertexte"/>
                <w:noProof/>
              </w:rPr>
              <w:t>1.2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Description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_Toc482714446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47" w:history="1">
            <w:r w:rsidR="005856E1" w:rsidRPr="00EB736D">
              <w:rPr>
                <w:rStyle w:val="Lienhypertexte"/>
                <w:noProof/>
              </w:rPr>
              <w:t>1.3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Organisation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_Toc482714447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48" w:history="1">
            <w:r w:rsidR="005856E1" w:rsidRPr="00EB736D">
              <w:rPr>
                <w:rStyle w:val="Lienhypertexte"/>
                <w:noProof/>
              </w:rPr>
              <w:t>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Conception / Architecture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_Toc482714448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49" w:history="1">
            <w:r w:rsidR="005856E1" w:rsidRPr="00EB736D">
              <w:rPr>
                <w:rStyle w:val="Lienhypertexte"/>
                <w:noProof/>
              </w:rPr>
              <w:t>2.1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Fonctionnalités principales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_Toc482714449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0" w:history="1">
            <w:r w:rsidR="005856E1" w:rsidRPr="00EB736D">
              <w:rPr>
                <w:rStyle w:val="Lienhypertexte"/>
                <w:noProof/>
              </w:rPr>
              <w:t>2.1.1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Cas d’utilisations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_Toc482714450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1" w:history="1">
            <w:r w:rsidR="005856E1" w:rsidRPr="00EB736D">
              <w:rPr>
                <w:rStyle w:val="Lienhypertexte"/>
                <w:noProof/>
              </w:rPr>
              <w:t>2.2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Technologies utilisées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_Toc482714451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2" w:history="1">
            <w:r w:rsidR="005856E1" w:rsidRPr="00EB736D">
              <w:rPr>
                <w:rStyle w:val="Lienhypertexte"/>
                <w:noProof/>
              </w:rPr>
              <w:t>2.2.1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Maven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_Toc482714452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3" w:history="1">
            <w:r w:rsidR="005856E1" w:rsidRPr="00EB736D">
              <w:rPr>
                <w:rStyle w:val="Lienhypertexte"/>
                <w:noProof/>
              </w:rPr>
              <w:t>2.2.2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Carte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_Toc482714453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4" w:history="1">
            <w:r w:rsidR="005856E1" w:rsidRPr="00EB736D">
              <w:rPr>
                <w:rStyle w:val="Lienhypertexte"/>
                <w:noProof/>
              </w:rPr>
              <w:t>2.2.3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Base de données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_Toc482714454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5" w:history="1">
            <w:r w:rsidR="005856E1" w:rsidRPr="00EB736D">
              <w:rPr>
                <w:rStyle w:val="Lienhypertexte"/>
                <w:noProof/>
              </w:rPr>
              <w:t>2.2.4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PDF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_Toc482714455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6" w:history="1">
            <w:r w:rsidR="005856E1" w:rsidRPr="00EB736D">
              <w:rPr>
                <w:rStyle w:val="Lienhypertexte"/>
                <w:noProof/>
              </w:rPr>
              <w:t>2.2.5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GUI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_Toc482714456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7" w:history="1">
            <w:r w:rsidR="005856E1" w:rsidRPr="00EB736D">
              <w:rPr>
                <w:rStyle w:val="Lienhypertexte"/>
                <w:noProof/>
              </w:rPr>
              <w:t>3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Implémentation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_Toc482714457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8" w:history="1">
            <w:r w:rsidR="005856E1" w:rsidRPr="00EB736D">
              <w:rPr>
                <w:rStyle w:val="Lienhypertexte"/>
                <w:noProof/>
              </w:rPr>
              <w:t>3.1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Carte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_Toc482714458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59" w:history="1">
            <w:r w:rsidR="005856E1" w:rsidRPr="00EB736D">
              <w:rPr>
                <w:rStyle w:val="Lienhypertexte"/>
                <w:noProof/>
              </w:rPr>
              <w:t>3.2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Base de données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_Toc482714459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0" w:history="1">
            <w:r w:rsidR="005856E1" w:rsidRPr="00EB736D">
              <w:rPr>
                <w:rStyle w:val="Lienhypertexte"/>
                <w:noProof/>
              </w:rPr>
              <w:t>3.3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PDF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_Toc482714460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1" w:history="1">
            <w:r w:rsidR="005856E1" w:rsidRPr="00EB736D">
              <w:rPr>
                <w:rStyle w:val="Lienhypertexte"/>
                <w:noProof/>
              </w:rPr>
              <w:t>3.4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GUI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_Toc482714461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2" w:history="1">
            <w:r w:rsidR="005856E1" w:rsidRPr="00EB736D">
              <w:rPr>
                <w:rStyle w:val="Lienhypertexte"/>
                <w:noProof/>
              </w:rPr>
              <w:t>4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Tests de l’application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_Toc482714462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3" w:history="1">
            <w:r w:rsidR="005856E1" w:rsidRPr="00EB736D">
              <w:rPr>
                <w:rStyle w:val="Lienhypertexte"/>
                <w:noProof/>
              </w:rPr>
              <w:t>5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Conclusion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_Toc482714463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4" w:history="1">
            <w:r w:rsidR="005856E1" w:rsidRPr="00EB736D">
              <w:rPr>
                <w:rStyle w:val="Lienhypertexte"/>
                <w:noProof/>
              </w:rPr>
              <w:t>5.1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Etat des lieux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_Toc482714464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5" w:history="1">
            <w:r w:rsidR="005856E1" w:rsidRPr="00EB736D">
              <w:rPr>
                <w:rStyle w:val="Lienhypertexte"/>
                <w:noProof/>
              </w:rPr>
              <w:t>5.1.1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Situtation initiale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_Toc482714465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6" w:history="1">
            <w:r w:rsidR="005856E1" w:rsidRPr="00EB736D">
              <w:rPr>
                <w:rStyle w:val="Lienhypertexte"/>
                <w:noProof/>
              </w:rPr>
              <w:t>5.1.2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Situation actuelle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_Toc482714466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7" w:history="1">
            <w:r w:rsidR="005856E1" w:rsidRPr="00EB736D">
              <w:rPr>
                <w:rStyle w:val="Lienhypertexte"/>
                <w:noProof/>
              </w:rPr>
              <w:t>5.2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Problèmes rencontré durant le projet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_Toc482714467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8" w:history="1">
            <w:r w:rsidR="005856E1" w:rsidRPr="00EB736D">
              <w:rPr>
                <w:rStyle w:val="Lienhypertexte"/>
                <w:noProof/>
              </w:rPr>
              <w:t>5.3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Proposition d’améliorations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_Toc482714468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69" w:history="1">
            <w:r w:rsidR="005856E1" w:rsidRPr="00EB736D">
              <w:rPr>
                <w:rStyle w:val="Lienhypertexte"/>
                <w:noProof/>
              </w:rPr>
              <w:t>6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Annexes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_Toc482714469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70" w:history="1">
            <w:r w:rsidR="005856E1" w:rsidRPr="00EB736D">
              <w:rPr>
                <w:rStyle w:val="Lienhypertexte"/>
                <w:noProof/>
              </w:rPr>
              <w:t>6.1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Cahier des charges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_Toc482714470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71" w:history="1">
            <w:r w:rsidR="005856E1" w:rsidRPr="00EB736D">
              <w:rPr>
                <w:rStyle w:val="Lienhypertexte"/>
                <w:noProof/>
              </w:rPr>
              <w:t>6.2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Journal de travail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_Toc482714471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72" w:history="1">
            <w:r w:rsidR="005856E1" w:rsidRPr="00EB736D">
              <w:rPr>
                <w:rStyle w:val="Lienhypertexte"/>
                <w:noProof/>
              </w:rPr>
              <w:t>6.3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Planification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_Toc482714472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73" w:history="1">
            <w:r w:rsidR="005856E1" w:rsidRPr="00EB736D">
              <w:rPr>
                <w:rStyle w:val="Lienhypertexte"/>
                <w:noProof/>
              </w:rPr>
              <w:t>6.3.1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Initiale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_Toc482714473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74" w:history="1">
            <w:r w:rsidR="005856E1" w:rsidRPr="00EB736D">
              <w:rPr>
                <w:rStyle w:val="Lienhypertexte"/>
                <w:noProof/>
              </w:rPr>
              <w:t>6.3.2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Evolution réelle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_Toc482714474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75" w:history="1">
            <w:r w:rsidR="005856E1" w:rsidRPr="00EB736D">
              <w:rPr>
                <w:rStyle w:val="Lienhypertexte"/>
                <w:noProof/>
              </w:rPr>
              <w:t>6.4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Tests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_Toc482714475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4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76" w:history="1">
            <w:r w:rsidR="005856E1" w:rsidRPr="00EB736D">
              <w:rPr>
                <w:rStyle w:val="Lienhypertexte"/>
                <w:noProof/>
              </w:rPr>
              <w:t>7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Bibliographie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_Toc482714476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5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77" w:history="1">
            <w:r w:rsidR="005856E1" w:rsidRPr="00EB736D">
              <w:rPr>
                <w:rStyle w:val="Lienhypertexte"/>
                <w:noProof/>
              </w:rPr>
              <w:t>7.1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Sites internet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_Toc482714477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5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5856E1" w:rsidRDefault="00E1266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478" w:history="1">
            <w:r w:rsidR="005856E1" w:rsidRPr="00EB736D">
              <w:rPr>
                <w:rStyle w:val="Lienhypertexte"/>
                <w:noProof/>
              </w:rPr>
              <w:t>7.2</w:t>
            </w:r>
            <w:r w:rsidR="005856E1">
              <w:rPr>
                <w:rFonts w:eastAsiaTheme="minorEastAsia"/>
                <w:noProof/>
                <w:lang w:eastAsia="fr-FR"/>
              </w:rPr>
              <w:tab/>
            </w:r>
            <w:r w:rsidR="005856E1" w:rsidRPr="00EB736D">
              <w:rPr>
                <w:rStyle w:val="Lienhypertexte"/>
                <w:noProof/>
              </w:rPr>
              <w:t>Livres</w:t>
            </w:r>
            <w:r w:rsidR="005856E1">
              <w:rPr>
                <w:noProof/>
                <w:webHidden/>
              </w:rPr>
              <w:tab/>
            </w:r>
            <w:r w:rsidR="005856E1">
              <w:rPr>
                <w:noProof/>
                <w:webHidden/>
              </w:rPr>
              <w:fldChar w:fldCharType="begin"/>
            </w:r>
            <w:r w:rsidR="005856E1">
              <w:rPr>
                <w:noProof/>
                <w:webHidden/>
              </w:rPr>
              <w:instrText xml:space="preserve"> PAGEREF _Toc482714478 \h </w:instrText>
            </w:r>
            <w:r w:rsidR="005856E1">
              <w:rPr>
                <w:noProof/>
                <w:webHidden/>
              </w:rPr>
            </w:r>
            <w:r w:rsidR="005856E1">
              <w:rPr>
                <w:noProof/>
                <w:webHidden/>
              </w:rPr>
              <w:fldChar w:fldCharType="separate"/>
            </w:r>
            <w:r w:rsidR="005856E1">
              <w:rPr>
                <w:noProof/>
                <w:webHidden/>
              </w:rPr>
              <w:t>5</w:t>
            </w:r>
            <w:r w:rsidR="005856E1">
              <w:rPr>
                <w:noProof/>
                <w:webHidden/>
              </w:rPr>
              <w:fldChar w:fldCharType="end"/>
            </w:r>
          </w:hyperlink>
        </w:p>
        <w:p w:rsidR="003735B1" w:rsidRDefault="003735B1" w:rsidP="003735B1">
          <w:r>
            <w:rPr>
              <w:b/>
              <w:bCs/>
            </w:rPr>
            <w:lastRenderedPageBreak/>
            <w:fldChar w:fldCharType="end"/>
          </w:r>
        </w:p>
      </w:sdtContent>
    </w:sdt>
    <w:p w:rsidR="003735B1" w:rsidRDefault="003735B1" w:rsidP="003735B1"/>
    <w:p w:rsidR="003735B1" w:rsidRDefault="003735B1">
      <w:r>
        <w:br w:type="page"/>
      </w:r>
    </w:p>
    <w:p w:rsidR="00680DB5" w:rsidRDefault="00680DB5" w:rsidP="00680DB5">
      <w:pPr>
        <w:pStyle w:val="Titre1"/>
      </w:pPr>
      <w:bookmarkStart w:id="0" w:name="_Toc482714444"/>
      <w:r>
        <w:lastRenderedPageBreak/>
        <w:t>Introduction</w:t>
      </w:r>
      <w:bookmarkEnd w:id="0"/>
    </w:p>
    <w:p w:rsidR="00680DB5" w:rsidRDefault="00680DB5" w:rsidP="00680DB5">
      <w:pPr>
        <w:pStyle w:val="Titre2"/>
      </w:pPr>
      <w:bookmarkStart w:id="1" w:name="_Toc482714445"/>
      <w:r>
        <w:t>Obje</w:t>
      </w:r>
      <w:r w:rsidR="00E1266F">
        <w:t>c</w:t>
      </w:r>
      <w:r>
        <w:t>tifs</w:t>
      </w:r>
      <w:bookmarkEnd w:id="1"/>
    </w:p>
    <w:p w:rsidR="00680DB5" w:rsidRDefault="00680DB5" w:rsidP="00680DB5">
      <w:pPr>
        <w:pStyle w:val="Titre2"/>
      </w:pPr>
      <w:bookmarkStart w:id="2" w:name="_Toc482714446"/>
      <w:r>
        <w:t>Description</w:t>
      </w:r>
      <w:bookmarkEnd w:id="2"/>
    </w:p>
    <w:p w:rsidR="00680DB5" w:rsidRDefault="00680DB5" w:rsidP="00680DB5">
      <w:pPr>
        <w:pStyle w:val="Titre2"/>
      </w:pPr>
      <w:bookmarkStart w:id="3" w:name="_Toc482714447"/>
      <w:r>
        <w:t>Organisation</w:t>
      </w:r>
      <w:bookmarkEnd w:id="3"/>
    </w:p>
    <w:p w:rsidR="00680DB5" w:rsidRDefault="00680DB5" w:rsidP="00233278">
      <w:pPr>
        <w:pStyle w:val="Titre1"/>
      </w:pPr>
      <w:bookmarkStart w:id="4" w:name="_Toc482714448"/>
      <w:r>
        <w:t>Conception / Architecture</w:t>
      </w:r>
      <w:bookmarkEnd w:id="4"/>
    </w:p>
    <w:p w:rsidR="00233278" w:rsidRDefault="00F77C18" w:rsidP="00233278">
      <w:pPr>
        <w:pStyle w:val="Titre2"/>
      </w:pPr>
      <w:bookmarkStart w:id="5" w:name="_Toc482714449"/>
      <w:r>
        <w:t>Fonctionnalités principales</w:t>
      </w:r>
      <w:bookmarkEnd w:id="5"/>
      <w:r w:rsidR="00233278" w:rsidRPr="00233278">
        <w:t xml:space="preserve"> </w:t>
      </w:r>
    </w:p>
    <w:p w:rsidR="00F77C18" w:rsidRPr="00F77C18" w:rsidRDefault="00233278" w:rsidP="00233278">
      <w:pPr>
        <w:pStyle w:val="Titre3"/>
      </w:pPr>
      <w:bookmarkStart w:id="6" w:name="_Toc482714450"/>
      <w:r>
        <w:t>Cas d’utilisations</w:t>
      </w:r>
      <w:bookmarkEnd w:id="6"/>
    </w:p>
    <w:p w:rsidR="00680DB5" w:rsidRDefault="00680DB5" w:rsidP="00680DB5">
      <w:pPr>
        <w:pStyle w:val="Titre2"/>
      </w:pPr>
      <w:bookmarkStart w:id="7" w:name="_Toc482714451"/>
      <w:r>
        <w:t>Technologies utilisées</w:t>
      </w:r>
      <w:bookmarkEnd w:id="7"/>
    </w:p>
    <w:p w:rsidR="00680DB5" w:rsidRDefault="00680DB5" w:rsidP="00680DB5">
      <w:pPr>
        <w:pStyle w:val="Titre3"/>
      </w:pPr>
      <w:bookmarkStart w:id="8" w:name="_Toc482714452"/>
      <w:r>
        <w:t>Maven</w:t>
      </w:r>
      <w:bookmarkEnd w:id="8"/>
    </w:p>
    <w:p w:rsidR="00680DB5" w:rsidRDefault="00680DB5" w:rsidP="00680DB5">
      <w:pPr>
        <w:pStyle w:val="Titre3"/>
      </w:pPr>
      <w:bookmarkStart w:id="9" w:name="_Toc482714453"/>
      <w:r>
        <w:t>Carte</w:t>
      </w:r>
      <w:bookmarkEnd w:id="9"/>
    </w:p>
    <w:p w:rsidR="00680DB5" w:rsidRDefault="00680DB5" w:rsidP="00680DB5">
      <w:pPr>
        <w:pStyle w:val="Titre3"/>
      </w:pPr>
      <w:bookmarkStart w:id="10" w:name="_Toc482714454"/>
      <w:r>
        <w:t>Base de données</w:t>
      </w:r>
      <w:bookmarkEnd w:id="10"/>
    </w:p>
    <w:p w:rsidR="00680DB5" w:rsidRDefault="00680DB5" w:rsidP="00680DB5">
      <w:pPr>
        <w:pStyle w:val="Titre3"/>
      </w:pPr>
      <w:bookmarkStart w:id="11" w:name="_Toc482714455"/>
      <w:r>
        <w:t>PDF</w:t>
      </w:r>
      <w:bookmarkEnd w:id="11"/>
    </w:p>
    <w:p w:rsidR="00680DB5" w:rsidRDefault="00680DB5" w:rsidP="00C93700">
      <w:pPr>
        <w:pStyle w:val="Titre3"/>
      </w:pPr>
      <w:bookmarkStart w:id="12" w:name="_Toc482714456"/>
      <w:r>
        <w:t>GUI</w:t>
      </w:r>
      <w:bookmarkEnd w:id="12"/>
    </w:p>
    <w:p w:rsidR="00680DB5" w:rsidRDefault="00680DB5" w:rsidP="00C93700">
      <w:pPr>
        <w:pStyle w:val="Titre1"/>
      </w:pPr>
      <w:bookmarkStart w:id="13" w:name="_Toc482714457"/>
      <w:r>
        <w:t>Implémentation</w:t>
      </w:r>
      <w:bookmarkEnd w:id="13"/>
    </w:p>
    <w:p w:rsidR="00346CFB" w:rsidRDefault="00346CFB" w:rsidP="00346CFB">
      <w:pPr>
        <w:pStyle w:val="Titre2"/>
      </w:pPr>
      <w:bookmarkStart w:id="14" w:name="_Toc482714458"/>
      <w:r>
        <w:t>Carte</w:t>
      </w:r>
      <w:bookmarkEnd w:id="14"/>
    </w:p>
    <w:p w:rsidR="00346CFB" w:rsidRDefault="00346CFB" w:rsidP="00346CFB">
      <w:pPr>
        <w:pStyle w:val="Titre2"/>
      </w:pPr>
      <w:bookmarkStart w:id="15" w:name="_Toc482714459"/>
      <w:r>
        <w:t>Base de données</w:t>
      </w:r>
      <w:bookmarkEnd w:id="15"/>
    </w:p>
    <w:p w:rsidR="00346CFB" w:rsidRDefault="00346CFB" w:rsidP="00346CFB">
      <w:pPr>
        <w:pStyle w:val="Titre2"/>
      </w:pPr>
      <w:bookmarkStart w:id="16" w:name="_Toc482714460"/>
      <w:r>
        <w:t>PDF</w:t>
      </w:r>
      <w:bookmarkEnd w:id="16"/>
    </w:p>
    <w:p w:rsidR="00346CFB" w:rsidRPr="00346CFB" w:rsidRDefault="00346CFB" w:rsidP="00346CFB">
      <w:pPr>
        <w:pStyle w:val="Titre2"/>
      </w:pPr>
      <w:bookmarkStart w:id="17" w:name="_Toc482714461"/>
      <w:r>
        <w:t>GUI</w:t>
      </w:r>
      <w:bookmarkEnd w:id="17"/>
    </w:p>
    <w:p w:rsidR="00BE30C8" w:rsidRPr="00BE30C8" w:rsidRDefault="00BE30C8" w:rsidP="00BE30C8">
      <w:pPr>
        <w:pStyle w:val="Titre1"/>
      </w:pPr>
      <w:bookmarkStart w:id="18" w:name="_Toc482714462"/>
      <w:r>
        <w:t>Tests de l’application</w:t>
      </w:r>
      <w:bookmarkEnd w:id="18"/>
    </w:p>
    <w:p w:rsidR="00680DB5" w:rsidRDefault="00680DB5" w:rsidP="00680DB5">
      <w:pPr>
        <w:pStyle w:val="Titre1"/>
      </w:pPr>
      <w:bookmarkStart w:id="19" w:name="_Toc482714463"/>
      <w:r>
        <w:t>Conclusion</w:t>
      </w:r>
      <w:bookmarkEnd w:id="19"/>
    </w:p>
    <w:p w:rsidR="00680DB5" w:rsidRDefault="00680DB5" w:rsidP="00680DB5">
      <w:pPr>
        <w:pStyle w:val="Titre2"/>
      </w:pPr>
      <w:bookmarkStart w:id="20" w:name="_Toc482714464"/>
      <w:r>
        <w:t>Etat des lieux</w:t>
      </w:r>
      <w:bookmarkEnd w:id="20"/>
    </w:p>
    <w:p w:rsidR="00346CFB" w:rsidRDefault="00346CFB" w:rsidP="00346CFB">
      <w:pPr>
        <w:pStyle w:val="Titre3"/>
      </w:pPr>
      <w:bookmarkStart w:id="21" w:name="_Toc482714465"/>
      <w:r>
        <w:t>Situtation initiale</w:t>
      </w:r>
      <w:bookmarkEnd w:id="21"/>
    </w:p>
    <w:p w:rsidR="00346CFB" w:rsidRDefault="00346CFB" w:rsidP="00346CFB">
      <w:pPr>
        <w:pStyle w:val="Titre3"/>
      </w:pPr>
      <w:bookmarkStart w:id="22" w:name="_Toc482714466"/>
      <w:r>
        <w:t>Situation actuelle</w:t>
      </w:r>
      <w:bookmarkEnd w:id="22"/>
    </w:p>
    <w:p w:rsidR="00F77C18" w:rsidRPr="00F77C18" w:rsidRDefault="00F77C18" w:rsidP="00F77C18">
      <w:pPr>
        <w:pStyle w:val="Titre4"/>
      </w:pPr>
      <w:r>
        <w:t>Fonctionnalités non implémenté</w:t>
      </w:r>
    </w:p>
    <w:p w:rsidR="00680DB5" w:rsidRDefault="00680DB5" w:rsidP="00680DB5">
      <w:pPr>
        <w:pStyle w:val="Titre2"/>
      </w:pPr>
      <w:bookmarkStart w:id="23" w:name="_Toc482714467"/>
      <w:r w:rsidRPr="00680DB5">
        <w:t>Probl</w:t>
      </w:r>
      <w:r>
        <w:t>èmes rencontré durant le projet</w:t>
      </w:r>
      <w:bookmarkEnd w:id="23"/>
    </w:p>
    <w:p w:rsidR="00680DB5" w:rsidRPr="00680DB5" w:rsidRDefault="00680DB5" w:rsidP="00680DB5">
      <w:pPr>
        <w:pStyle w:val="Titre2"/>
      </w:pPr>
      <w:bookmarkStart w:id="24" w:name="_Toc482714468"/>
      <w:r>
        <w:t>Proposition d’améliorations</w:t>
      </w:r>
      <w:bookmarkEnd w:id="24"/>
    </w:p>
    <w:p w:rsidR="00680DB5" w:rsidRDefault="00680DB5" w:rsidP="00680DB5">
      <w:pPr>
        <w:pStyle w:val="Titre1"/>
      </w:pPr>
      <w:bookmarkStart w:id="25" w:name="_Toc482714469"/>
      <w:r>
        <w:t>Annexes</w:t>
      </w:r>
      <w:bookmarkEnd w:id="25"/>
    </w:p>
    <w:p w:rsidR="00680DB5" w:rsidRDefault="00680DB5" w:rsidP="00C93700">
      <w:pPr>
        <w:pStyle w:val="Titre2"/>
      </w:pPr>
      <w:bookmarkStart w:id="26" w:name="_Toc482714470"/>
      <w:r>
        <w:t>Cahier des charges</w:t>
      </w:r>
      <w:bookmarkEnd w:id="26"/>
    </w:p>
    <w:p w:rsidR="00680DB5" w:rsidRDefault="00680DB5" w:rsidP="00C93700">
      <w:pPr>
        <w:pStyle w:val="Titre2"/>
      </w:pPr>
      <w:bookmarkStart w:id="27" w:name="_Toc482714471"/>
      <w:r>
        <w:t>Journal de travail</w:t>
      </w:r>
      <w:bookmarkEnd w:id="27"/>
    </w:p>
    <w:p w:rsidR="00680DB5" w:rsidRDefault="00680DB5" w:rsidP="00C93700">
      <w:pPr>
        <w:pStyle w:val="Titre2"/>
      </w:pPr>
      <w:bookmarkStart w:id="28" w:name="_Toc482714472"/>
      <w:r>
        <w:t>Planification</w:t>
      </w:r>
      <w:bookmarkEnd w:id="28"/>
    </w:p>
    <w:p w:rsidR="00680DB5" w:rsidRDefault="00680DB5" w:rsidP="00C93700">
      <w:pPr>
        <w:pStyle w:val="Titre3"/>
      </w:pPr>
      <w:bookmarkStart w:id="29" w:name="_Toc482714473"/>
      <w:r>
        <w:t>Initiale</w:t>
      </w:r>
      <w:bookmarkEnd w:id="29"/>
    </w:p>
    <w:p w:rsidR="00680DB5" w:rsidRDefault="00680DB5" w:rsidP="00C93700">
      <w:pPr>
        <w:pStyle w:val="Titre3"/>
      </w:pPr>
      <w:bookmarkStart w:id="30" w:name="_Toc482714474"/>
      <w:r>
        <w:t>Evolution réelle</w:t>
      </w:r>
      <w:bookmarkEnd w:id="30"/>
    </w:p>
    <w:p w:rsidR="00BE30C8" w:rsidRPr="00BE30C8" w:rsidRDefault="00BE30C8" w:rsidP="00BE30C8">
      <w:pPr>
        <w:pStyle w:val="Titre2"/>
      </w:pPr>
      <w:bookmarkStart w:id="31" w:name="_Toc482714475"/>
      <w:r>
        <w:t>Tests</w:t>
      </w:r>
      <w:bookmarkStart w:id="32" w:name="_GoBack"/>
      <w:bookmarkEnd w:id="31"/>
      <w:bookmarkEnd w:id="32"/>
    </w:p>
    <w:p w:rsidR="00680DB5" w:rsidRPr="00680DB5" w:rsidRDefault="00680DB5" w:rsidP="00C93700">
      <w:pPr>
        <w:pStyle w:val="Titre1"/>
      </w:pPr>
      <w:bookmarkStart w:id="33" w:name="_Toc482714476"/>
      <w:r>
        <w:lastRenderedPageBreak/>
        <w:t>Bibliographie</w:t>
      </w:r>
      <w:bookmarkEnd w:id="33"/>
    </w:p>
    <w:p w:rsidR="00680DB5" w:rsidRDefault="00680DB5" w:rsidP="00C93700">
      <w:pPr>
        <w:pStyle w:val="Titre2"/>
      </w:pPr>
      <w:bookmarkStart w:id="34" w:name="_Toc482714477"/>
      <w:r>
        <w:t>Sites internet</w:t>
      </w:r>
      <w:bookmarkEnd w:id="34"/>
    </w:p>
    <w:p w:rsidR="00C93700" w:rsidRDefault="00C93700" w:rsidP="00C93700">
      <w:pPr>
        <w:pStyle w:val="Titre2"/>
      </w:pPr>
      <w:bookmarkStart w:id="35" w:name="_Toc482714478"/>
      <w:r>
        <w:t>Livres</w:t>
      </w:r>
      <w:bookmarkEnd w:id="35"/>
    </w:p>
    <w:sectPr w:rsidR="00C9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009D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25"/>
    <w:rsid w:val="001106AF"/>
    <w:rsid w:val="001C1B03"/>
    <w:rsid w:val="00233278"/>
    <w:rsid w:val="00346CFB"/>
    <w:rsid w:val="003735B1"/>
    <w:rsid w:val="00550325"/>
    <w:rsid w:val="005856E1"/>
    <w:rsid w:val="005C1463"/>
    <w:rsid w:val="00665522"/>
    <w:rsid w:val="00680DB5"/>
    <w:rsid w:val="00853F69"/>
    <w:rsid w:val="00BE30C8"/>
    <w:rsid w:val="00C93700"/>
    <w:rsid w:val="00E1266F"/>
    <w:rsid w:val="00E2463B"/>
    <w:rsid w:val="00F7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1897"/>
  <w15:chartTrackingRefBased/>
  <w15:docId w15:val="{F201A9FC-B797-4C72-B03D-0F9765F3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DB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0DB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0DB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0D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DB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D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D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D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D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0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0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0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80D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0D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0D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80D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80D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80D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35B1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735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35B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735B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73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17BFB-F4CA-4E51-A7BB-2E48ED40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Lassalle</dc:creator>
  <cp:keywords/>
  <dc:description/>
  <cp:lastModifiedBy>Loan Lassalle</cp:lastModifiedBy>
  <cp:revision>14</cp:revision>
  <dcterms:created xsi:type="dcterms:W3CDTF">2017-05-16T13:59:00Z</dcterms:created>
  <dcterms:modified xsi:type="dcterms:W3CDTF">2017-05-16T14:22:00Z</dcterms:modified>
</cp:coreProperties>
</file>